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F701C" w14:textId="77777777" w:rsidR="005D1F00" w:rsidRPr="005D1F00" w:rsidRDefault="005D1F00" w:rsidP="005D1F00">
      <w:pPr>
        <w:jc w:val="center"/>
        <w:rPr>
          <w:rFonts w:ascii="Calibri Light" w:hAnsi="Calibri Light"/>
          <w:color w:val="000000" w:themeColor="text1"/>
          <w:sz w:val="52"/>
        </w:rPr>
      </w:pPr>
      <w:r w:rsidRPr="005D1F00">
        <w:rPr>
          <w:rFonts w:ascii="Calibri Light" w:hAnsi="Calibri Light"/>
          <w:color w:val="000000" w:themeColor="text1"/>
          <w:sz w:val="52"/>
        </w:rPr>
        <w:t>Array Methods &amp; For Each Loop</w:t>
      </w:r>
    </w:p>
    <w:p w14:paraId="7A9CBE55" w14:textId="77777777" w:rsidR="005D1F00" w:rsidRPr="00D756FB" w:rsidRDefault="005D1F00" w:rsidP="005D1F00">
      <w:pPr>
        <w:jc w:val="center"/>
        <w:rPr>
          <w:rFonts w:ascii="Calibri Light" w:hAnsi="Calibri Light"/>
          <w:color w:val="7DDFD5"/>
          <w:sz w:val="32"/>
        </w:rPr>
      </w:pPr>
    </w:p>
    <w:p w14:paraId="6A3EACC0" w14:textId="77777777" w:rsidR="005D1F00" w:rsidRDefault="005D1F00" w:rsidP="005D1F00">
      <w:pPr>
        <w:ind w:left="-720" w:right="-720"/>
        <w:jc w:val="both"/>
        <w:rPr>
          <w:rFonts w:ascii="Calibri Light" w:hAnsi="Calibri Light"/>
          <w:sz w:val="28"/>
        </w:rPr>
      </w:pPr>
      <w:r>
        <w:rPr>
          <w:rFonts w:ascii="Calibri Light" w:hAnsi="Calibri Light"/>
          <w:sz w:val="28"/>
        </w:rPr>
        <w:t>For each of the following questions, write the appropriate code in your notebook (you will need to have this exercise in your notebook to receive full credit during notebook checks).  Using your array whiteboard (or the print outs given to you), construct a model of the object constructed by Java.</w:t>
      </w:r>
    </w:p>
    <w:p w14:paraId="017634EB" w14:textId="77777777" w:rsidR="005D1F00" w:rsidRDefault="005D1F00" w:rsidP="005D1F00">
      <w:pPr>
        <w:ind w:left="-720" w:right="-720"/>
        <w:rPr>
          <w:rFonts w:ascii="Calibri Light" w:hAnsi="Calibri Light"/>
          <w:sz w:val="28"/>
        </w:rPr>
      </w:pPr>
    </w:p>
    <w:p w14:paraId="2ED8D5D1" w14:textId="77777777" w:rsidR="005D1F00" w:rsidRDefault="005D1F00" w:rsidP="005D1F00">
      <w:pPr>
        <w:ind w:left="-720" w:right="-720"/>
        <w:jc w:val="both"/>
        <w:rPr>
          <w:rFonts w:ascii="Calibri" w:hAnsi="Calibri"/>
          <w:b/>
          <w:sz w:val="28"/>
          <w:szCs w:val="28"/>
        </w:rPr>
      </w:pPr>
      <w:r w:rsidRPr="00FD5278">
        <w:rPr>
          <w:rFonts w:ascii="Calibri" w:hAnsi="Calibri"/>
          <w:b/>
          <w:sz w:val="28"/>
          <w:szCs w:val="28"/>
        </w:rPr>
        <w:t xml:space="preserve">To get full credit on this assignment, you must </w:t>
      </w:r>
      <w:r>
        <w:rPr>
          <w:rFonts w:ascii="Calibri" w:hAnsi="Calibri"/>
          <w:b/>
          <w:sz w:val="28"/>
          <w:szCs w:val="28"/>
        </w:rPr>
        <w:t xml:space="preserve">record your answers in your notebook </w:t>
      </w:r>
      <w:r w:rsidRPr="00071049">
        <w:rPr>
          <w:rFonts w:ascii="Calibri" w:hAnsi="Calibri"/>
          <w:b/>
          <w:i/>
          <w:sz w:val="28"/>
          <w:szCs w:val="28"/>
        </w:rPr>
        <w:t>and</w:t>
      </w:r>
      <w:r>
        <w:rPr>
          <w:rFonts w:ascii="Calibri" w:hAnsi="Calibri"/>
          <w:b/>
          <w:sz w:val="28"/>
          <w:szCs w:val="28"/>
        </w:rPr>
        <w:t xml:space="preserve"> construct models of the arrays using the whiteboard or papers given to you.  Your instructor will be checking to make sure you are able to model array construction using the modeling materials provided to you.</w:t>
      </w:r>
    </w:p>
    <w:p w14:paraId="4F8F807A" w14:textId="77777777" w:rsidR="005D1F00" w:rsidRDefault="005D1F00" w:rsidP="005D1F00">
      <w:pPr>
        <w:ind w:left="-720" w:right="-720"/>
        <w:rPr>
          <w:rFonts w:ascii="Calibri Light" w:hAnsi="Calibri Light"/>
          <w:sz w:val="28"/>
        </w:rPr>
      </w:pPr>
    </w:p>
    <w:p w14:paraId="4F40AD96" w14:textId="77777777" w:rsidR="005D1F00" w:rsidRDefault="005D1F00" w:rsidP="005D1F00">
      <w:pPr>
        <w:ind w:left="-720" w:right="-720"/>
        <w:rPr>
          <w:rFonts w:ascii="Calibri Light" w:hAnsi="Calibri Light"/>
          <w:sz w:val="28"/>
        </w:rPr>
      </w:pPr>
    </w:p>
    <w:p w14:paraId="7F502CCE" w14:textId="77777777" w:rsidR="005D1F00" w:rsidRPr="00C737AF" w:rsidRDefault="005D1F00" w:rsidP="005D1F00">
      <w:pPr>
        <w:ind w:left="-720" w:right="-720"/>
        <w:rPr>
          <w:rFonts w:ascii="Calibri Light" w:hAnsi="Calibri Light"/>
          <w:sz w:val="28"/>
        </w:rPr>
      </w:pPr>
    </w:p>
    <w:p w14:paraId="41D3C875" w14:textId="77777777" w:rsidR="005D1F00" w:rsidRPr="005D1F00" w:rsidRDefault="005D1F00" w:rsidP="005D1F00">
      <w:pPr>
        <w:ind w:left="-720" w:right="-720"/>
        <w:jc w:val="both"/>
        <w:rPr>
          <w:rFonts w:ascii="Calibri Light" w:hAnsi="Calibri Light"/>
          <w:color w:val="000000" w:themeColor="text1"/>
          <w:sz w:val="32"/>
          <w:szCs w:val="32"/>
        </w:rPr>
      </w:pPr>
      <w:r w:rsidRPr="005D1F00">
        <w:rPr>
          <w:rFonts w:ascii="Calibri Light" w:hAnsi="Calibri Light"/>
          <w:color w:val="000000" w:themeColor="text1"/>
          <w:sz w:val="32"/>
          <w:szCs w:val="32"/>
        </w:rPr>
        <w:t>Exercise 1. Arrays and Methods</w:t>
      </w:r>
    </w:p>
    <w:p w14:paraId="74BE0073" w14:textId="77777777" w:rsidR="005D1F00" w:rsidRPr="005D1F00" w:rsidRDefault="005D1F00" w:rsidP="005D1F00">
      <w:pPr>
        <w:ind w:left="-720" w:right="-720"/>
        <w:rPr>
          <w:color w:val="1F497D"/>
        </w:rPr>
      </w:pPr>
      <w:r w:rsidRPr="005D1F00">
        <w:rPr>
          <w:rFonts w:ascii="Calibri Light" w:hAnsi="Calibri Light"/>
        </w:rPr>
        <w:t>Methods can alter arrays that are passed to them as parameters. In your notebook and with your modeling supplies, illustrate which elements the array contains after the following code is executed.</w:t>
      </w:r>
    </w:p>
    <w:p w14:paraId="382434B6" w14:textId="77777777" w:rsidR="005D1F00" w:rsidRPr="005D1F00" w:rsidRDefault="005D1F00" w:rsidP="005D1F00">
      <w:pPr>
        <w:ind w:left="-720" w:right="-720"/>
        <w:jc w:val="both"/>
        <w:rPr>
          <w:rFonts w:ascii="Calibri Light" w:hAnsi="Calibri Light"/>
        </w:rPr>
      </w:pPr>
    </w:p>
    <w:p w14:paraId="60070A8C" w14:textId="77777777" w:rsidR="005D1F00" w:rsidRPr="005D1F00" w:rsidRDefault="005D1F00" w:rsidP="005D1F00">
      <w:pPr>
        <w:ind w:left="-720" w:right="-720"/>
        <w:jc w:val="both"/>
        <w:rPr>
          <w:rFonts w:ascii="Calibri Light" w:hAnsi="Calibri Light"/>
          <w:i/>
        </w:rPr>
      </w:pPr>
      <w:r w:rsidRPr="005D1F00">
        <w:rPr>
          <w:rFonts w:ascii="Calibri Light" w:hAnsi="Calibri Light"/>
          <w:i/>
        </w:rPr>
        <w:t>Problem 1a.</w:t>
      </w:r>
    </w:p>
    <w:p w14:paraId="092C944C" w14:textId="77777777" w:rsidR="005D1F00" w:rsidRPr="005D1F00" w:rsidRDefault="005D1F00" w:rsidP="005D1F00">
      <w:pPr>
        <w:ind w:left="-720" w:right="-720"/>
        <w:rPr>
          <w:rFonts w:ascii="Calibri Light" w:hAnsi="Calibri Light"/>
        </w:rPr>
      </w:pPr>
      <w:r w:rsidRPr="005D1F00">
        <w:rPr>
          <w:rFonts w:ascii="Calibri Light" w:hAnsi="Calibri Light"/>
        </w:rPr>
        <w:t>What does the following program output?</w:t>
      </w:r>
    </w:p>
    <w:p w14:paraId="0E41EF9E" w14:textId="77777777" w:rsidR="005D1F00" w:rsidRDefault="005D1F00" w:rsidP="005D1F00">
      <w:pPr>
        <w:ind w:left="-720" w:right="-720"/>
        <w:rPr>
          <w:rFonts w:ascii="Calibri Light" w:hAnsi="Calibri Light"/>
          <w:sz w:val="28"/>
          <w:szCs w:val="28"/>
        </w:rPr>
      </w:pPr>
    </w:p>
    <w:p w14:paraId="1292493B" w14:textId="77777777" w:rsidR="005D1F00" w:rsidRPr="005D1F00" w:rsidRDefault="005D1F00" w:rsidP="005D1F00">
      <w:pPr>
        <w:ind w:left="-720" w:right="-720"/>
        <w:rPr>
          <w:rFonts w:ascii="Courier New" w:hAnsi="Courier New" w:cs="Courier New"/>
        </w:rPr>
      </w:pPr>
      <w:r>
        <w:rPr>
          <w:rFonts w:ascii="Calibri Light" w:hAnsi="Calibri Light"/>
          <w:sz w:val="28"/>
          <w:szCs w:val="28"/>
        </w:rPr>
        <w:tab/>
      </w:r>
      <w:r w:rsidRPr="005D1F00">
        <w:rPr>
          <w:rFonts w:ascii="Courier New" w:hAnsi="Courier New" w:cs="Courier New"/>
        </w:rPr>
        <w:t xml:space="preserve">public class </w:t>
      </w:r>
      <w:proofErr w:type="spellStart"/>
      <w:proofErr w:type="gramStart"/>
      <w:r w:rsidRPr="005D1F00">
        <w:rPr>
          <w:rFonts w:ascii="Courier New" w:hAnsi="Courier New" w:cs="Courier New"/>
        </w:rPr>
        <w:t>MyMoney</w:t>
      </w:r>
      <w:proofErr w:type="spellEnd"/>
      <w:r w:rsidRPr="005D1F00">
        <w:rPr>
          <w:rFonts w:ascii="Courier New" w:hAnsi="Courier New" w:cs="Courier New"/>
        </w:rPr>
        <w:t>{</w:t>
      </w:r>
      <w:proofErr w:type="gramEnd"/>
    </w:p>
    <w:p w14:paraId="11102531"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 xml:space="preserve">public static void </w:t>
      </w:r>
      <w:proofErr w:type="spellStart"/>
      <w:r w:rsidRPr="005D1F00">
        <w:rPr>
          <w:rFonts w:ascii="Courier New" w:hAnsi="Courier New" w:cs="Courier New"/>
        </w:rPr>
        <w:t>doubleMyMoney</w:t>
      </w:r>
      <w:proofErr w:type="spellEnd"/>
      <w:r w:rsidRPr="005D1F00">
        <w:rPr>
          <w:rFonts w:ascii="Courier New" w:hAnsi="Courier New" w:cs="Courier New"/>
        </w:rPr>
        <w:t>(int[]</w:t>
      </w:r>
      <w:proofErr w:type="gramStart"/>
      <w:r w:rsidRPr="005D1F00">
        <w:rPr>
          <w:rFonts w:ascii="Courier New" w:hAnsi="Courier New" w:cs="Courier New"/>
        </w:rPr>
        <w:t>m){</w:t>
      </w:r>
      <w:proofErr w:type="gramEnd"/>
    </w:p>
    <w:p w14:paraId="336F8A97"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proofErr w:type="gramStart"/>
      <w:r w:rsidRPr="005D1F00">
        <w:rPr>
          <w:rFonts w:ascii="Courier New" w:hAnsi="Courier New" w:cs="Courier New"/>
        </w:rPr>
        <w:t>for(</w:t>
      </w:r>
      <w:proofErr w:type="gramEnd"/>
      <w:r w:rsidRPr="005D1F00">
        <w:rPr>
          <w:rFonts w:ascii="Courier New" w:hAnsi="Courier New" w:cs="Courier New"/>
        </w:rPr>
        <w:t xml:space="preserve">int </w:t>
      </w:r>
      <w:proofErr w:type="spellStart"/>
      <w:r w:rsidRPr="005D1F00">
        <w:rPr>
          <w:rFonts w:ascii="Courier New" w:hAnsi="Courier New" w:cs="Courier New"/>
        </w:rPr>
        <w:t>i</w:t>
      </w:r>
      <w:proofErr w:type="spellEnd"/>
      <w:r w:rsidRPr="005D1F00">
        <w:rPr>
          <w:rFonts w:ascii="Courier New" w:hAnsi="Courier New" w:cs="Courier New"/>
        </w:rPr>
        <w:t xml:space="preserve"> = 0; </w:t>
      </w:r>
      <w:proofErr w:type="spellStart"/>
      <w:r w:rsidRPr="005D1F00">
        <w:rPr>
          <w:rFonts w:ascii="Courier New" w:hAnsi="Courier New" w:cs="Courier New"/>
        </w:rPr>
        <w:t>i</w:t>
      </w:r>
      <w:proofErr w:type="spellEnd"/>
      <w:r w:rsidRPr="005D1F00">
        <w:rPr>
          <w:rFonts w:ascii="Courier New" w:hAnsi="Courier New" w:cs="Courier New"/>
        </w:rPr>
        <w:t xml:space="preserve"> &lt; </w:t>
      </w:r>
      <w:proofErr w:type="spellStart"/>
      <w:r w:rsidRPr="005D1F00">
        <w:rPr>
          <w:rFonts w:ascii="Courier New" w:hAnsi="Courier New" w:cs="Courier New"/>
        </w:rPr>
        <w:t>m.length</w:t>
      </w:r>
      <w:proofErr w:type="spellEnd"/>
      <w:r w:rsidRPr="005D1F00">
        <w:rPr>
          <w:rFonts w:ascii="Courier New" w:hAnsi="Courier New" w:cs="Courier New"/>
        </w:rPr>
        <w:t xml:space="preserve">; </w:t>
      </w:r>
      <w:proofErr w:type="spellStart"/>
      <w:r w:rsidRPr="005D1F00">
        <w:rPr>
          <w:rFonts w:ascii="Courier New" w:hAnsi="Courier New" w:cs="Courier New"/>
        </w:rPr>
        <w:t>i</w:t>
      </w:r>
      <w:proofErr w:type="spellEnd"/>
      <w:r w:rsidRPr="005D1F00">
        <w:rPr>
          <w:rFonts w:ascii="Courier New" w:hAnsi="Courier New" w:cs="Courier New"/>
        </w:rPr>
        <w:t>++){</w:t>
      </w:r>
    </w:p>
    <w:p w14:paraId="592488C3"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t>m[</w:t>
      </w:r>
      <w:proofErr w:type="spellStart"/>
      <w:r w:rsidRPr="005D1F00">
        <w:rPr>
          <w:rFonts w:ascii="Courier New" w:hAnsi="Courier New" w:cs="Courier New"/>
        </w:rPr>
        <w:t>i</w:t>
      </w:r>
      <w:proofErr w:type="spellEnd"/>
      <w:r w:rsidRPr="005D1F00">
        <w:rPr>
          <w:rFonts w:ascii="Courier New" w:hAnsi="Courier New" w:cs="Courier New"/>
        </w:rPr>
        <w:t>]*= 2;</w:t>
      </w:r>
    </w:p>
    <w:p w14:paraId="699F8CBC"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t>}</w:t>
      </w:r>
    </w:p>
    <w:p w14:paraId="28E6F7B8"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w:t>
      </w:r>
    </w:p>
    <w:p w14:paraId="3FBA0524"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 xml:space="preserve">public static void </w:t>
      </w:r>
      <w:proofErr w:type="gramStart"/>
      <w:r w:rsidRPr="005D1F00">
        <w:rPr>
          <w:rFonts w:ascii="Courier New" w:hAnsi="Courier New" w:cs="Courier New"/>
        </w:rPr>
        <w:t>main(</w:t>
      </w:r>
      <w:proofErr w:type="gramEnd"/>
      <w:r w:rsidRPr="005D1F00">
        <w:rPr>
          <w:rFonts w:ascii="Courier New" w:hAnsi="Courier New" w:cs="Courier New"/>
        </w:rPr>
        <w:t xml:space="preserve">String [] </w:t>
      </w:r>
      <w:proofErr w:type="spellStart"/>
      <w:r w:rsidRPr="005D1F00">
        <w:rPr>
          <w:rFonts w:ascii="Courier New" w:hAnsi="Courier New" w:cs="Courier New"/>
        </w:rPr>
        <w:t>args</w:t>
      </w:r>
      <w:proofErr w:type="spellEnd"/>
      <w:r w:rsidRPr="005D1F00">
        <w:rPr>
          <w:rFonts w:ascii="Courier New" w:hAnsi="Courier New" w:cs="Courier New"/>
        </w:rPr>
        <w:t>){</w:t>
      </w:r>
    </w:p>
    <w:p w14:paraId="5E6411DD"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proofErr w:type="gramStart"/>
      <w:r w:rsidRPr="005D1F00">
        <w:rPr>
          <w:rFonts w:ascii="Courier New" w:hAnsi="Courier New" w:cs="Courier New"/>
        </w:rPr>
        <w:t>int[</w:t>
      </w:r>
      <w:proofErr w:type="gramEnd"/>
      <w:r w:rsidRPr="005D1F00">
        <w:rPr>
          <w:rFonts w:ascii="Courier New" w:hAnsi="Courier New" w:cs="Courier New"/>
        </w:rPr>
        <w:t>]money = {7, 3, 1100, 49};</w:t>
      </w:r>
    </w:p>
    <w:p w14:paraId="400E38AE"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proofErr w:type="spellStart"/>
      <w:r w:rsidRPr="005D1F00">
        <w:rPr>
          <w:rFonts w:ascii="Courier New" w:hAnsi="Courier New" w:cs="Courier New"/>
        </w:rPr>
        <w:t>doubleMyMoney</w:t>
      </w:r>
      <w:proofErr w:type="spellEnd"/>
      <w:r w:rsidRPr="005D1F00">
        <w:rPr>
          <w:rFonts w:ascii="Courier New" w:hAnsi="Courier New" w:cs="Courier New"/>
        </w:rPr>
        <w:t>(money);</w:t>
      </w:r>
    </w:p>
    <w:p w14:paraId="7CA14C8A"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proofErr w:type="gramStart"/>
      <w:r w:rsidRPr="005D1F00">
        <w:rPr>
          <w:rFonts w:ascii="Courier New" w:hAnsi="Courier New" w:cs="Courier New"/>
        </w:rPr>
        <w:t>for(</w:t>
      </w:r>
      <w:proofErr w:type="gramEnd"/>
      <w:r w:rsidRPr="005D1F00">
        <w:rPr>
          <w:rFonts w:ascii="Courier New" w:hAnsi="Courier New" w:cs="Courier New"/>
        </w:rPr>
        <w:t>int x : money){</w:t>
      </w:r>
    </w:p>
    <w:p w14:paraId="53024876"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proofErr w:type="spellStart"/>
      <w:r w:rsidRPr="005D1F00">
        <w:rPr>
          <w:rFonts w:ascii="Courier New" w:hAnsi="Courier New" w:cs="Courier New"/>
        </w:rPr>
        <w:t>System.out.println</w:t>
      </w:r>
      <w:proofErr w:type="spellEnd"/>
      <w:r w:rsidRPr="005D1F00">
        <w:rPr>
          <w:rFonts w:ascii="Courier New" w:hAnsi="Courier New" w:cs="Courier New"/>
        </w:rPr>
        <w:t>(x);</w:t>
      </w:r>
    </w:p>
    <w:p w14:paraId="19A2BA4D"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t>}</w:t>
      </w:r>
    </w:p>
    <w:p w14:paraId="12D1D0E0"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w:t>
      </w:r>
    </w:p>
    <w:p w14:paraId="1646DDFF"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t>}</w:t>
      </w:r>
    </w:p>
    <w:p w14:paraId="37BF3117" w14:textId="77777777" w:rsidR="005D1F00" w:rsidRDefault="005D1F00" w:rsidP="005D1F00">
      <w:pPr>
        <w:ind w:left="-720" w:right="-720"/>
        <w:rPr>
          <w:rFonts w:ascii="Calibri Light" w:hAnsi="Calibri Light"/>
          <w:sz w:val="28"/>
          <w:szCs w:val="28"/>
        </w:rPr>
      </w:pPr>
    </w:p>
    <w:p w14:paraId="3CCB14B3" w14:textId="77777777" w:rsidR="005D1F00" w:rsidRDefault="005D1F00" w:rsidP="005D1F00">
      <w:pPr>
        <w:ind w:left="-720" w:right="-720"/>
        <w:rPr>
          <w:rFonts w:ascii="Calibri Light" w:hAnsi="Calibri Light"/>
          <w:sz w:val="28"/>
          <w:szCs w:val="28"/>
        </w:rPr>
      </w:pPr>
    </w:p>
    <w:p w14:paraId="55E5EC98" w14:textId="77777777" w:rsidR="005D1F00" w:rsidRDefault="005D1F00" w:rsidP="005D1F00">
      <w:pPr>
        <w:ind w:left="-720" w:right="-720"/>
        <w:rPr>
          <w:rFonts w:ascii="Calibri Light" w:hAnsi="Calibri Light"/>
          <w:sz w:val="28"/>
          <w:szCs w:val="28"/>
        </w:rPr>
      </w:pPr>
    </w:p>
    <w:p w14:paraId="70B26DB0" w14:textId="77777777" w:rsidR="005D1F00" w:rsidRDefault="005D1F00" w:rsidP="005D1F00">
      <w:pPr>
        <w:ind w:left="-720" w:right="-720"/>
        <w:rPr>
          <w:rFonts w:ascii="Calibri Light" w:hAnsi="Calibri Light"/>
          <w:sz w:val="28"/>
          <w:szCs w:val="28"/>
        </w:rPr>
      </w:pPr>
    </w:p>
    <w:p w14:paraId="0826FD6A" w14:textId="77777777" w:rsidR="005D1F00" w:rsidRDefault="005D1F00" w:rsidP="005D1F00">
      <w:pPr>
        <w:ind w:left="-720" w:right="-720"/>
        <w:rPr>
          <w:rFonts w:ascii="Calibri Light" w:hAnsi="Calibri Light"/>
          <w:sz w:val="28"/>
          <w:szCs w:val="28"/>
        </w:rPr>
      </w:pPr>
    </w:p>
    <w:p w14:paraId="5AD48461" w14:textId="77777777" w:rsidR="005D1F00" w:rsidRDefault="005D1F00" w:rsidP="005D1F00">
      <w:pPr>
        <w:ind w:left="-720" w:right="-720"/>
        <w:rPr>
          <w:rFonts w:ascii="Calibri Light" w:hAnsi="Calibri Light"/>
          <w:sz w:val="28"/>
          <w:szCs w:val="28"/>
        </w:rPr>
      </w:pPr>
    </w:p>
    <w:p w14:paraId="25E751E9" w14:textId="77777777" w:rsidR="005D1F00" w:rsidRPr="005D1F00" w:rsidRDefault="005D1F00" w:rsidP="005D1F00">
      <w:pPr>
        <w:ind w:left="-720" w:right="-720"/>
        <w:rPr>
          <w:rFonts w:ascii="Calibri Light" w:hAnsi="Calibri Light"/>
          <w:i/>
        </w:rPr>
      </w:pPr>
      <w:r w:rsidRPr="005D1F00">
        <w:rPr>
          <w:rFonts w:ascii="Calibri Light" w:hAnsi="Calibri Light"/>
          <w:i/>
        </w:rPr>
        <w:lastRenderedPageBreak/>
        <w:t>Problem 1b.</w:t>
      </w:r>
    </w:p>
    <w:p w14:paraId="363E14DD" w14:textId="77777777" w:rsidR="005D1F00" w:rsidRPr="005D1F00" w:rsidRDefault="005D1F00" w:rsidP="005D1F00">
      <w:pPr>
        <w:ind w:left="-720" w:right="-720"/>
        <w:rPr>
          <w:color w:val="1F497D"/>
        </w:rPr>
      </w:pPr>
      <w:r w:rsidRPr="005D1F00">
        <w:rPr>
          <w:rFonts w:ascii="Calibri Light" w:hAnsi="Calibri Light"/>
        </w:rPr>
        <w:t>Let’s get tricky with arrays! What elements does the array numbers contain after the following code is executed?</w:t>
      </w:r>
    </w:p>
    <w:p w14:paraId="06B32520" w14:textId="77777777" w:rsidR="005D1F00" w:rsidRDefault="005D1F00" w:rsidP="005D1F00">
      <w:pPr>
        <w:ind w:left="-720" w:right="-720"/>
        <w:jc w:val="both"/>
        <w:rPr>
          <w:rFonts w:ascii="Calibri Light" w:hAnsi="Calibri Light"/>
          <w:sz w:val="28"/>
          <w:szCs w:val="28"/>
        </w:rPr>
      </w:pPr>
    </w:p>
    <w:p w14:paraId="21A3F101"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int[</w:t>
      </w:r>
      <w:proofErr w:type="gramEnd"/>
      <w:r w:rsidRPr="005D1F00">
        <w:rPr>
          <w:rFonts w:ascii="Courier New" w:hAnsi="Courier New" w:cs="Courier New"/>
        </w:rPr>
        <w:t>] numbers = new int[8];</w:t>
      </w:r>
    </w:p>
    <w:p w14:paraId="29616591"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numbers[</w:t>
      </w:r>
      <w:proofErr w:type="gramEnd"/>
      <w:r w:rsidRPr="005D1F00">
        <w:rPr>
          <w:rFonts w:ascii="Courier New" w:hAnsi="Courier New" w:cs="Courier New"/>
        </w:rPr>
        <w:t>1] = 4;</w:t>
      </w:r>
    </w:p>
    <w:p w14:paraId="188239FB"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numbers[</w:t>
      </w:r>
      <w:proofErr w:type="gramEnd"/>
      <w:r w:rsidRPr="005D1F00">
        <w:rPr>
          <w:rFonts w:ascii="Courier New" w:hAnsi="Courier New" w:cs="Courier New"/>
        </w:rPr>
        <w:t>2] = 99;</w:t>
      </w:r>
    </w:p>
    <w:p w14:paraId="56F6FE8A"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numbers[</w:t>
      </w:r>
      <w:proofErr w:type="gramEnd"/>
      <w:r w:rsidRPr="005D1F00">
        <w:rPr>
          <w:rFonts w:ascii="Courier New" w:hAnsi="Courier New" w:cs="Courier New"/>
        </w:rPr>
        <w:t>3] = 2;</w:t>
      </w:r>
    </w:p>
    <w:p w14:paraId="5C8FE25A" w14:textId="77777777" w:rsidR="005D1F00" w:rsidRDefault="005D1F00" w:rsidP="005D1F00">
      <w:pPr>
        <w:ind w:left="-720" w:right="-720"/>
        <w:jc w:val="both"/>
        <w:rPr>
          <w:rFonts w:ascii="Calibri Light" w:hAnsi="Calibri Light"/>
          <w:sz w:val="28"/>
          <w:szCs w:val="28"/>
        </w:rPr>
      </w:pPr>
    </w:p>
    <w:p w14:paraId="16EB77F4"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t xml:space="preserve">int x = </w:t>
      </w:r>
      <w:proofErr w:type="gramStart"/>
      <w:r w:rsidRPr="005D1F00">
        <w:rPr>
          <w:rFonts w:ascii="Courier New" w:hAnsi="Courier New" w:cs="Courier New"/>
        </w:rPr>
        <w:t>numbers[</w:t>
      </w:r>
      <w:proofErr w:type="gramEnd"/>
      <w:r w:rsidRPr="005D1F00">
        <w:rPr>
          <w:rFonts w:ascii="Courier New" w:hAnsi="Courier New" w:cs="Courier New"/>
        </w:rPr>
        <w:t>1];</w:t>
      </w:r>
    </w:p>
    <w:p w14:paraId="62659CA3"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t>numbers[x] = 44;</w:t>
      </w:r>
    </w:p>
    <w:p w14:paraId="6F37009D" w14:textId="77777777" w:rsidR="005D1F00" w:rsidRDefault="005D1F00" w:rsidP="005D1F00">
      <w:pPr>
        <w:ind w:left="-720" w:right="-720"/>
        <w:jc w:val="both"/>
        <w:rPr>
          <w:rFonts w:ascii="Calibri Light" w:hAnsi="Calibri Light"/>
          <w:sz w:val="28"/>
          <w:szCs w:val="28"/>
        </w:rPr>
      </w:pPr>
      <w:r w:rsidRPr="005D1F00">
        <w:rPr>
          <w:rFonts w:ascii="Courier New" w:hAnsi="Courier New" w:cs="Courier New"/>
        </w:rPr>
        <w:tab/>
        <w:t>numbers[</w:t>
      </w:r>
      <w:proofErr w:type="gramStart"/>
      <w:r w:rsidRPr="005D1F00">
        <w:rPr>
          <w:rFonts w:ascii="Courier New" w:hAnsi="Courier New" w:cs="Courier New"/>
        </w:rPr>
        <w:t>numbers[</w:t>
      </w:r>
      <w:proofErr w:type="gramEnd"/>
      <w:r w:rsidRPr="005D1F00">
        <w:rPr>
          <w:rFonts w:ascii="Courier New" w:hAnsi="Courier New" w:cs="Courier New"/>
        </w:rPr>
        <w:t>7]] = 11;</w:t>
      </w:r>
      <w:r>
        <w:rPr>
          <w:rFonts w:ascii="Calibri Light" w:hAnsi="Calibri Light"/>
          <w:sz w:val="28"/>
          <w:szCs w:val="28"/>
        </w:rPr>
        <w:t xml:space="preserve">     //uses numbers[7] as an index</w:t>
      </w:r>
    </w:p>
    <w:p w14:paraId="2C1F7A5A" w14:textId="77777777" w:rsidR="005D1F00" w:rsidRDefault="005D1F00" w:rsidP="005D1F00">
      <w:pPr>
        <w:ind w:left="-720" w:right="-720"/>
        <w:rPr>
          <w:rFonts w:ascii="Calibri Light" w:hAnsi="Calibri Light"/>
          <w:sz w:val="28"/>
          <w:szCs w:val="28"/>
        </w:rPr>
      </w:pPr>
    </w:p>
    <w:p w14:paraId="4EA59727" w14:textId="77777777" w:rsidR="005D1F00" w:rsidRDefault="005D1F00" w:rsidP="005D1F00">
      <w:pPr>
        <w:ind w:left="-720" w:right="-720"/>
        <w:rPr>
          <w:rFonts w:ascii="Calibri Light" w:hAnsi="Calibri Light"/>
          <w:sz w:val="28"/>
          <w:szCs w:val="28"/>
        </w:rPr>
      </w:pPr>
    </w:p>
    <w:p w14:paraId="41A47F72" w14:textId="77777777" w:rsidR="005D1F00" w:rsidRPr="005D1F00" w:rsidRDefault="005D1F00" w:rsidP="005D1F00">
      <w:pPr>
        <w:ind w:left="-720" w:right="-720"/>
        <w:jc w:val="both"/>
        <w:rPr>
          <w:rFonts w:ascii="Calibri Light" w:hAnsi="Calibri Light"/>
          <w:i/>
        </w:rPr>
      </w:pPr>
      <w:r w:rsidRPr="005D1F00">
        <w:rPr>
          <w:rFonts w:ascii="Calibri Light" w:hAnsi="Calibri Light"/>
          <w:i/>
        </w:rPr>
        <w:t>Problem 1c.</w:t>
      </w:r>
    </w:p>
    <w:p w14:paraId="5EBA0ECE" w14:textId="77777777" w:rsidR="005D1F00" w:rsidRPr="005D1F00" w:rsidRDefault="005D1F00" w:rsidP="005D1F00">
      <w:pPr>
        <w:ind w:left="-720" w:right="-720"/>
        <w:jc w:val="both"/>
        <w:rPr>
          <w:rFonts w:ascii="Calibri Light" w:hAnsi="Calibri Light"/>
        </w:rPr>
      </w:pPr>
      <w:r w:rsidRPr="005D1F00">
        <w:rPr>
          <w:rFonts w:ascii="Calibri Light" w:hAnsi="Calibri Light"/>
        </w:rPr>
        <w:t>What elements does the array data contain after the following code is executed?</w:t>
      </w:r>
    </w:p>
    <w:p w14:paraId="22D6DF3C" w14:textId="77777777" w:rsidR="005D1F00" w:rsidRDefault="005D1F00" w:rsidP="005D1F00">
      <w:pPr>
        <w:ind w:left="-720" w:right="-720"/>
        <w:jc w:val="both"/>
        <w:rPr>
          <w:rFonts w:ascii="Calibri Light" w:hAnsi="Calibri Light"/>
          <w:sz w:val="28"/>
          <w:szCs w:val="28"/>
        </w:rPr>
      </w:pPr>
    </w:p>
    <w:p w14:paraId="283ED7F1"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int[</w:t>
      </w:r>
      <w:proofErr w:type="gramEnd"/>
      <w:r w:rsidRPr="005D1F00">
        <w:rPr>
          <w:rFonts w:ascii="Courier New" w:hAnsi="Courier New" w:cs="Courier New"/>
        </w:rPr>
        <w:t>] data = new int[8];</w:t>
      </w:r>
    </w:p>
    <w:p w14:paraId="0DEEF58C"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data[</w:t>
      </w:r>
      <w:proofErr w:type="gramEnd"/>
      <w:r w:rsidRPr="005D1F00">
        <w:rPr>
          <w:rFonts w:ascii="Courier New" w:hAnsi="Courier New" w:cs="Courier New"/>
        </w:rPr>
        <w:t>0] = 3;</w:t>
      </w:r>
    </w:p>
    <w:p w14:paraId="234EA9CB"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data[</w:t>
      </w:r>
      <w:proofErr w:type="gramEnd"/>
      <w:r w:rsidRPr="005D1F00">
        <w:rPr>
          <w:rFonts w:ascii="Courier New" w:hAnsi="Courier New" w:cs="Courier New"/>
        </w:rPr>
        <w:t>7] = -18;</w:t>
      </w:r>
    </w:p>
    <w:p w14:paraId="1BD4917D"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data[</w:t>
      </w:r>
      <w:proofErr w:type="gramEnd"/>
      <w:r w:rsidRPr="005D1F00">
        <w:rPr>
          <w:rFonts w:ascii="Courier New" w:hAnsi="Courier New" w:cs="Courier New"/>
        </w:rPr>
        <w:t>4] = 5;</w:t>
      </w:r>
    </w:p>
    <w:p w14:paraId="44DE197D" w14:textId="77777777"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data[</w:t>
      </w:r>
      <w:proofErr w:type="gramEnd"/>
      <w:r w:rsidRPr="005D1F00">
        <w:rPr>
          <w:rFonts w:ascii="Courier New" w:hAnsi="Courier New" w:cs="Courier New"/>
        </w:rPr>
        <w:t>1] = data[0];</w:t>
      </w:r>
    </w:p>
    <w:p w14:paraId="1784A947" w14:textId="77777777" w:rsidR="005D1F00" w:rsidRPr="005D1F00" w:rsidRDefault="005D1F00" w:rsidP="005D1F00">
      <w:pPr>
        <w:ind w:left="-720" w:right="-720"/>
        <w:jc w:val="both"/>
        <w:rPr>
          <w:rFonts w:ascii="Courier New" w:hAnsi="Courier New" w:cs="Courier New"/>
        </w:rPr>
      </w:pPr>
    </w:p>
    <w:p w14:paraId="575ECC9A" w14:textId="77777777" w:rsidR="005D1F00" w:rsidRPr="005D1F00" w:rsidRDefault="005D1F00" w:rsidP="005D1F00">
      <w:pPr>
        <w:ind w:left="-720" w:right="-720" w:firstLine="720"/>
        <w:jc w:val="both"/>
        <w:rPr>
          <w:rFonts w:ascii="Courier New" w:hAnsi="Courier New" w:cs="Courier New"/>
        </w:rPr>
      </w:pPr>
      <w:r w:rsidRPr="005D1F00">
        <w:rPr>
          <w:rFonts w:ascii="Courier New" w:hAnsi="Courier New" w:cs="Courier New"/>
        </w:rPr>
        <w:t xml:space="preserve">int x = </w:t>
      </w:r>
      <w:proofErr w:type="gramStart"/>
      <w:r w:rsidRPr="005D1F00">
        <w:rPr>
          <w:rFonts w:ascii="Courier New" w:hAnsi="Courier New" w:cs="Courier New"/>
        </w:rPr>
        <w:t>data[</w:t>
      </w:r>
      <w:proofErr w:type="gramEnd"/>
      <w:r w:rsidRPr="005D1F00">
        <w:rPr>
          <w:rFonts w:ascii="Courier New" w:hAnsi="Courier New" w:cs="Courier New"/>
        </w:rPr>
        <w:t>4];</w:t>
      </w:r>
    </w:p>
    <w:p w14:paraId="6ADC188B" w14:textId="77777777" w:rsidR="005D1F00" w:rsidRPr="005D1F00" w:rsidRDefault="005D1F00" w:rsidP="005D1F00">
      <w:pPr>
        <w:ind w:left="-720" w:right="-720" w:firstLine="720"/>
        <w:jc w:val="both"/>
        <w:rPr>
          <w:rFonts w:ascii="Courier New" w:hAnsi="Courier New" w:cs="Courier New"/>
        </w:rPr>
      </w:pPr>
      <w:proofErr w:type="gramStart"/>
      <w:r w:rsidRPr="005D1F00">
        <w:rPr>
          <w:rFonts w:ascii="Courier New" w:hAnsi="Courier New" w:cs="Courier New"/>
        </w:rPr>
        <w:t>data[</w:t>
      </w:r>
      <w:proofErr w:type="gramEnd"/>
      <w:r w:rsidRPr="005D1F00">
        <w:rPr>
          <w:rFonts w:ascii="Courier New" w:hAnsi="Courier New" w:cs="Courier New"/>
        </w:rPr>
        <w:t>4] = 6;</w:t>
      </w:r>
    </w:p>
    <w:p w14:paraId="18A67C38" w14:textId="77777777" w:rsidR="005D1F00" w:rsidRPr="005D1F00" w:rsidRDefault="005D1F00" w:rsidP="005D1F00">
      <w:pPr>
        <w:ind w:left="-720" w:right="-720" w:firstLine="720"/>
        <w:jc w:val="both"/>
        <w:rPr>
          <w:rFonts w:ascii="Courier New" w:hAnsi="Courier New" w:cs="Courier New"/>
        </w:rPr>
      </w:pPr>
      <w:r w:rsidRPr="005D1F00">
        <w:rPr>
          <w:rFonts w:ascii="Courier New" w:hAnsi="Courier New" w:cs="Courier New"/>
        </w:rPr>
        <w:t xml:space="preserve">data[x] = </w:t>
      </w:r>
      <w:proofErr w:type="gramStart"/>
      <w:r w:rsidRPr="005D1F00">
        <w:rPr>
          <w:rFonts w:ascii="Courier New" w:hAnsi="Courier New" w:cs="Courier New"/>
        </w:rPr>
        <w:t>data[</w:t>
      </w:r>
      <w:proofErr w:type="gramEnd"/>
      <w:r w:rsidRPr="005D1F00">
        <w:rPr>
          <w:rFonts w:ascii="Courier New" w:hAnsi="Courier New" w:cs="Courier New"/>
        </w:rPr>
        <w:t>0] * data[1];</w:t>
      </w:r>
    </w:p>
    <w:p w14:paraId="45F81D3A" w14:textId="77777777" w:rsidR="005D1F00" w:rsidRDefault="005D1F00" w:rsidP="005D1F00">
      <w:pPr>
        <w:ind w:left="-720" w:right="-720"/>
        <w:rPr>
          <w:rFonts w:ascii="Calibri Light" w:hAnsi="Calibri Light"/>
          <w:sz w:val="28"/>
          <w:szCs w:val="28"/>
        </w:rPr>
      </w:pPr>
    </w:p>
    <w:p w14:paraId="5A860C57" w14:textId="77777777" w:rsidR="005D1F00" w:rsidRDefault="005D1F00" w:rsidP="005D1F00">
      <w:pPr>
        <w:ind w:left="-720" w:right="-720"/>
        <w:rPr>
          <w:rFonts w:ascii="Calibri Light" w:hAnsi="Calibri Light"/>
          <w:sz w:val="28"/>
          <w:szCs w:val="28"/>
        </w:rPr>
      </w:pPr>
    </w:p>
    <w:p w14:paraId="63945060" w14:textId="77777777" w:rsidR="005D1F00" w:rsidRPr="005D1F00" w:rsidRDefault="005D1F00" w:rsidP="005D1F00">
      <w:pPr>
        <w:ind w:left="-720" w:right="-720"/>
        <w:rPr>
          <w:rFonts w:ascii="Calibri Light" w:hAnsi="Calibri Light"/>
          <w:i/>
        </w:rPr>
      </w:pPr>
      <w:r w:rsidRPr="005D1F00">
        <w:rPr>
          <w:rFonts w:ascii="Calibri Light" w:hAnsi="Calibri Light"/>
          <w:i/>
        </w:rPr>
        <w:t>Problem 1d.</w:t>
      </w:r>
    </w:p>
    <w:p w14:paraId="4BDC6CDC" w14:textId="77777777" w:rsidR="005D1F00" w:rsidRPr="005D1F00" w:rsidRDefault="005D1F00" w:rsidP="005D1F00">
      <w:pPr>
        <w:ind w:left="-720" w:right="-720"/>
        <w:jc w:val="both"/>
        <w:rPr>
          <w:rFonts w:ascii="Calibri Light" w:hAnsi="Calibri Light"/>
        </w:rPr>
      </w:pPr>
      <w:r w:rsidRPr="005D1F00">
        <w:rPr>
          <w:rFonts w:ascii="Calibri Light" w:hAnsi="Calibri Light"/>
        </w:rPr>
        <w:t>Whenever you want to examine each value in an array, you can use a for-each loop.  You should ONLY use a for-each loop when you want to examine a value in the array.  If you want to access the array to change values in each element, a for-each loop will not work.  The structure of a for-each loop looks like this:</w:t>
      </w:r>
    </w:p>
    <w:p w14:paraId="624902AB" w14:textId="77777777" w:rsidR="005D1F00" w:rsidRDefault="005D1F00" w:rsidP="005D1F00">
      <w:pPr>
        <w:ind w:left="-720" w:right="-720"/>
        <w:rPr>
          <w:rFonts w:ascii="Calibri Light" w:hAnsi="Calibri Light"/>
          <w:sz w:val="28"/>
          <w:szCs w:val="28"/>
        </w:rPr>
      </w:pPr>
    </w:p>
    <w:p w14:paraId="25F856A7" w14:textId="77777777" w:rsidR="005D1F00" w:rsidRPr="005D1F00" w:rsidRDefault="005D1F00" w:rsidP="005D1F00">
      <w:pPr>
        <w:ind w:left="-720" w:right="-720"/>
        <w:rPr>
          <w:rFonts w:ascii="Courier New" w:hAnsi="Courier New" w:cs="Courier New"/>
        </w:rPr>
      </w:pPr>
      <w:r>
        <w:rPr>
          <w:rFonts w:ascii="Calibri Light" w:hAnsi="Calibri Light"/>
          <w:sz w:val="28"/>
          <w:szCs w:val="28"/>
        </w:rPr>
        <w:tab/>
      </w:r>
      <w:r w:rsidRPr="005D1F00">
        <w:rPr>
          <w:rFonts w:ascii="Courier New" w:hAnsi="Courier New" w:cs="Courier New"/>
        </w:rPr>
        <w:t>for (&lt;type&gt; &lt;name</w:t>
      </w:r>
      <w:proofErr w:type="gramStart"/>
      <w:r w:rsidRPr="005D1F00">
        <w:rPr>
          <w:rFonts w:ascii="Courier New" w:hAnsi="Courier New" w:cs="Courier New"/>
        </w:rPr>
        <w:t>&gt; :</w:t>
      </w:r>
      <w:proofErr w:type="gramEnd"/>
      <w:r w:rsidRPr="005D1F00">
        <w:rPr>
          <w:rFonts w:ascii="Courier New" w:hAnsi="Courier New" w:cs="Courier New"/>
        </w:rPr>
        <w:t xml:space="preserve"> &lt;array&gt;){</w:t>
      </w:r>
    </w:p>
    <w:p w14:paraId="43211A29"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&lt;statement&gt;;</w:t>
      </w:r>
    </w:p>
    <w:p w14:paraId="67F57A66"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&lt;statement&gt;;</w:t>
      </w:r>
    </w:p>
    <w:p w14:paraId="4F657D49"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w:t>
      </w:r>
    </w:p>
    <w:p w14:paraId="03843862" w14:textId="77777777" w:rsidR="005D1F00" w:rsidRPr="005D1F00" w:rsidRDefault="005D1F00" w:rsidP="005D1F00">
      <w:pPr>
        <w:ind w:left="-720" w:right="-720"/>
        <w:rPr>
          <w:rFonts w:ascii="Courier New" w:hAnsi="Courier New" w:cs="Courier New"/>
        </w:rPr>
      </w:pPr>
      <w:r w:rsidRPr="005D1F00">
        <w:rPr>
          <w:rFonts w:ascii="Courier New" w:hAnsi="Courier New" w:cs="Courier New"/>
        </w:rPr>
        <w:tab/>
        <w:t>}</w:t>
      </w:r>
    </w:p>
    <w:p w14:paraId="0273B96F" w14:textId="77777777" w:rsidR="005D1F00" w:rsidRDefault="005D1F00" w:rsidP="005D1F00">
      <w:pPr>
        <w:ind w:left="-720" w:right="-720"/>
        <w:rPr>
          <w:rFonts w:ascii="Calibri Light" w:hAnsi="Calibri Light"/>
          <w:sz w:val="28"/>
          <w:szCs w:val="28"/>
        </w:rPr>
      </w:pPr>
    </w:p>
    <w:p w14:paraId="2C9D82C9" w14:textId="77777777" w:rsidR="005D1F00" w:rsidRPr="005D1F00" w:rsidRDefault="005D1F00" w:rsidP="005D1F00">
      <w:pPr>
        <w:ind w:left="-720" w:right="-720"/>
        <w:rPr>
          <w:rFonts w:ascii="Calibri Light" w:hAnsi="Calibri Light"/>
        </w:rPr>
      </w:pPr>
      <w:r w:rsidRPr="005D1F00">
        <w:rPr>
          <w:rFonts w:ascii="Calibri Light" w:hAnsi="Calibri Light"/>
        </w:rPr>
        <w:t xml:space="preserve">Use a for-each loop to write a piece of code that examines an array of integers and reports the maximum value in the array. Consider putting your code into a method called </w:t>
      </w:r>
      <w:r w:rsidRPr="005D1F00">
        <w:rPr>
          <w:rFonts w:ascii="Calibri Light" w:hAnsi="Calibri Light"/>
          <w:i/>
        </w:rPr>
        <w:t>max</w:t>
      </w:r>
      <w:r w:rsidRPr="005D1F00">
        <w:rPr>
          <w:rFonts w:ascii="Calibri Light" w:hAnsi="Calibri Light"/>
        </w:rPr>
        <w:t xml:space="preserve"> that accepts the array as a parameter and returns the maximum value.  Assume that the array contains at least one element.</w:t>
      </w:r>
    </w:p>
    <w:p w14:paraId="31AF19FC" w14:textId="77777777" w:rsidR="005D1F00" w:rsidRPr="005D1F00" w:rsidRDefault="005D1F00" w:rsidP="005D1F00">
      <w:pPr>
        <w:ind w:left="-720" w:right="-720"/>
        <w:rPr>
          <w:rFonts w:ascii="Calibri Light" w:hAnsi="Calibri Light"/>
        </w:rPr>
      </w:pPr>
    </w:p>
    <w:p w14:paraId="2584B589" w14:textId="77777777" w:rsidR="005D1F00" w:rsidRPr="005D1F00" w:rsidRDefault="005D1F00" w:rsidP="005D1F00">
      <w:pPr>
        <w:ind w:left="-720" w:right="-720"/>
        <w:rPr>
          <w:rFonts w:ascii="Calibri Light" w:hAnsi="Calibri Light"/>
          <w:i/>
        </w:rPr>
      </w:pPr>
      <w:r w:rsidRPr="005D1F00">
        <w:rPr>
          <w:rFonts w:ascii="Calibri Light" w:hAnsi="Calibri Light"/>
          <w:i/>
        </w:rPr>
        <w:lastRenderedPageBreak/>
        <w:t>Problem 1e.</w:t>
      </w:r>
    </w:p>
    <w:p w14:paraId="6F350C34" w14:textId="58CC2BF2" w:rsidR="005D1F00" w:rsidRPr="005D1F00" w:rsidRDefault="005D1F00" w:rsidP="005D1F00">
      <w:pPr>
        <w:ind w:left="-720" w:right="-720"/>
        <w:rPr>
          <w:color w:val="1F497D"/>
        </w:rPr>
      </w:pPr>
      <w:r w:rsidRPr="005D1F00">
        <w:rPr>
          <w:rFonts w:ascii="Calibri Light" w:hAnsi="Calibri Light"/>
        </w:rPr>
        <w:t xml:space="preserve">Write a method called </w:t>
      </w:r>
      <w:r w:rsidRPr="005D1F00">
        <w:rPr>
          <w:rFonts w:ascii="Calibri Light" w:hAnsi="Calibri Light"/>
          <w:i/>
        </w:rPr>
        <w:t>average</w:t>
      </w:r>
      <w:r w:rsidRPr="005D1F00">
        <w:rPr>
          <w:rFonts w:ascii="Calibri Light" w:hAnsi="Calibri Light"/>
        </w:rPr>
        <w:t xml:space="preserve"> that computes the average of all elements in an array of integers and returns the answer as a double. For example, if the array passed contains the values [10, -2, 4, -4, 9, -5, 19, -7, </w:t>
      </w:r>
      <w:r w:rsidR="00940F98">
        <w:rPr>
          <w:rFonts w:ascii="Calibri Light" w:hAnsi="Calibri Light"/>
        </w:rPr>
        <w:t>-</w:t>
      </w:r>
      <w:r w:rsidRPr="005D1F00">
        <w:rPr>
          <w:rFonts w:ascii="Calibri Light" w:hAnsi="Calibri Light"/>
        </w:rPr>
        <w:t>39, -1], the calculated average should be -1.6. Your method accepts an array of integers as its parameter and returns the average.</w:t>
      </w:r>
    </w:p>
    <w:p w14:paraId="61221303" w14:textId="77777777" w:rsidR="005D1F00" w:rsidRDefault="005D1F00" w:rsidP="005D1F00">
      <w:pPr>
        <w:ind w:left="-720" w:right="-720"/>
        <w:rPr>
          <w:rFonts w:ascii="Calibri Light" w:hAnsi="Calibri Light"/>
          <w:sz w:val="28"/>
          <w:szCs w:val="28"/>
        </w:rPr>
      </w:pPr>
    </w:p>
    <w:p w14:paraId="7340381F" w14:textId="77777777" w:rsidR="005D1F00" w:rsidRDefault="005D1F00" w:rsidP="005D1F00">
      <w:pPr>
        <w:ind w:left="-720" w:right="-720"/>
        <w:rPr>
          <w:rFonts w:ascii="Calibri Light" w:hAnsi="Calibri Light"/>
          <w:sz w:val="28"/>
          <w:szCs w:val="28"/>
        </w:rPr>
      </w:pPr>
    </w:p>
    <w:p w14:paraId="01B5FBE5" w14:textId="77777777" w:rsidR="005D1F00" w:rsidRPr="005D1F00" w:rsidRDefault="005D1F00" w:rsidP="005D1F00">
      <w:pPr>
        <w:ind w:left="-720" w:right="-720"/>
        <w:jc w:val="both"/>
        <w:rPr>
          <w:rFonts w:ascii="Calibri Light" w:hAnsi="Calibri Light"/>
          <w:color w:val="000000" w:themeColor="text1"/>
          <w:sz w:val="32"/>
          <w:szCs w:val="32"/>
        </w:rPr>
      </w:pPr>
      <w:r w:rsidRPr="005D1F00">
        <w:rPr>
          <w:rFonts w:ascii="Calibri Light" w:hAnsi="Calibri Light"/>
          <w:color w:val="000000" w:themeColor="text1"/>
          <w:sz w:val="32"/>
          <w:szCs w:val="32"/>
        </w:rPr>
        <w:t>Exercise 2</w:t>
      </w:r>
    </w:p>
    <w:p w14:paraId="3D8D32C5" w14:textId="77777777" w:rsidR="005D1F00" w:rsidRPr="005D1F00" w:rsidRDefault="005D1F00" w:rsidP="005D1F00">
      <w:pPr>
        <w:ind w:left="-720" w:right="-720"/>
        <w:rPr>
          <w:rFonts w:ascii="Calibri Light" w:hAnsi="Calibri Light"/>
          <w:i/>
        </w:rPr>
      </w:pPr>
      <w:r w:rsidRPr="005D1F00">
        <w:rPr>
          <w:rFonts w:ascii="Calibri Light" w:hAnsi="Calibri Light"/>
          <w:i/>
        </w:rPr>
        <w:t>Don’t forget to use your modeling supplies to predict the output of your code at each step—writing code in your notebook is only ½ of the assignment!</w:t>
      </w:r>
    </w:p>
    <w:p w14:paraId="6CE17A58" w14:textId="77777777" w:rsidR="005D1F00" w:rsidRPr="005D1F00" w:rsidRDefault="005D1F00" w:rsidP="005D1F00">
      <w:pPr>
        <w:ind w:left="-720" w:right="-720"/>
        <w:rPr>
          <w:rFonts w:ascii="Calibri Light" w:hAnsi="Calibri Light"/>
        </w:rPr>
      </w:pPr>
    </w:p>
    <w:p w14:paraId="211F7D74" w14:textId="77777777" w:rsidR="005D1F00" w:rsidRPr="005D1F00" w:rsidRDefault="005D1F00" w:rsidP="005D1F00">
      <w:pPr>
        <w:ind w:left="-720" w:right="-720"/>
        <w:rPr>
          <w:rFonts w:ascii="Calibri Light" w:hAnsi="Calibri Light"/>
        </w:rPr>
      </w:pPr>
      <w:r w:rsidRPr="005D1F00">
        <w:rPr>
          <w:rFonts w:ascii="Calibri Light" w:hAnsi="Calibri Light"/>
        </w:rPr>
        <w:t>Problem 2a.</w:t>
      </w:r>
    </w:p>
    <w:p w14:paraId="501C8BCE" w14:textId="2284544D" w:rsidR="005D1F00" w:rsidRPr="005D1F00" w:rsidRDefault="0041456B" w:rsidP="0041456B">
      <w:pPr>
        <w:ind w:left="-720" w:right="-720"/>
        <w:rPr>
          <w:rFonts w:ascii="Calibri Light" w:hAnsi="Calibri Light"/>
        </w:rPr>
      </w:pPr>
      <w:r>
        <w:rPr>
          <w:rFonts w:ascii="Calibri Light" w:hAnsi="Calibri Light"/>
        </w:rPr>
        <w:t xml:space="preserve">Write code that </w:t>
      </w:r>
      <w:ins w:id="0" w:author="Annie Vo" w:date="2018-08-24T09:04:00Z">
        <w:r>
          <w:rPr>
            <w:rFonts w:ascii="Calibri Light" w:hAnsi="Calibri Light"/>
          </w:rPr>
          <w:t xml:space="preserve">creates an array </w:t>
        </w:r>
      </w:ins>
      <w:r>
        <w:rPr>
          <w:rFonts w:ascii="Calibri Light" w:hAnsi="Calibri Light"/>
        </w:rPr>
        <w:t>double</w:t>
      </w:r>
      <w:del w:id="1" w:author="Annie Vo" w:date="2018-08-24T09:04:00Z">
        <w:r>
          <w:rPr>
            <w:rFonts w:ascii="Calibri Light" w:hAnsi="Calibri Light"/>
          </w:rPr>
          <w:delText>s</w:delText>
        </w:r>
      </w:del>
      <w:r>
        <w:rPr>
          <w:rFonts w:ascii="Calibri Light" w:hAnsi="Calibri Light"/>
        </w:rPr>
        <w:t xml:space="preserve"> the length of the array </w:t>
      </w:r>
      <w:r>
        <w:rPr>
          <w:rFonts w:ascii="Calibri Light" w:hAnsi="Calibri Light"/>
          <w:i/>
        </w:rPr>
        <w:t>numbers</w:t>
      </w:r>
      <w:r>
        <w:rPr>
          <w:rFonts w:ascii="Calibri Light" w:hAnsi="Calibri Light"/>
        </w:rPr>
        <w:t xml:space="preserve"> (from Problem 1</w:t>
      </w:r>
      <w:ins w:id="2" w:author="Annie Vo" w:date="2018-08-24T09:04:00Z">
        <w:r>
          <w:rPr>
            <w:rFonts w:ascii="Calibri Light" w:hAnsi="Calibri Light"/>
          </w:rPr>
          <w:t>b</w:t>
        </w:r>
      </w:ins>
      <w:del w:id="3" w:author="Annie Vo" w:date="2018-08-24T09:04:00Z">
        <w:r>
          <w:rPr>
            <w:rFonts w:ascii="Calibri Light" w:hAnsi="Calibri Light"/>
          </w:rPr>
          <w:delText>a</w:delText>
        </w:r>
      </w:del>
      <w:r>
        <w:rPr>
          <w:rFonts w:ascii="Calibri Light" w:hAnsi="Calibri Light"/>
        </w:rPr>
        <w:t>).</w:t>
      </w:r>
    </w:p>
    <w:p w14:paraId="722C2E4E" w14:textId="49A2C7F8" w:rsidR="005D1F00" w:rsidRDefault="005D1F00" w:rsidP="005D1F00">
      <w:pPr>
        <w:ind w:left="-720" w:right="-720"/>
        <w:rPr>
          <w:rFonts w:ascii="Calibri Light" w:hAnsi="Calibri Light"/>
        </w:rPr>
      </w:pPr>
    </w:p>
    <w:p w14:paraId="04DE3F34" w14:textId="77777777" w:rsidR="0041456B" w:rsidRPr="005D1F00" w:rsidRDefault="0041456B" w:rsidP="005D1F00">
      <w:pPr>
        <w:ind w:left="-720" w:right="-720"/>
        <w:rPr>
          <w:rFonts w:ascii="Calibri Light" w:hAnsi="Calibri Light"/>
        </w:rPr>
      </w:pPr>
    </w:p>
    <w:p w14:paraId="23F969B0" w14:textId="77777777" w:rsidR="005D1F00" w:rsidRPr="005D1F00" w:rsidRDefault="005D1F00" w:rsidP="005D1F00">
      <w:pPr>
        <w:ind w:left="-720" w:right="-720"/>
        <w:rPr>
          <w:rFonts w:ascii="Calibri Light" w:hAnsi="Calibri Light"/>
        </w:rPr>
      </w:pPr>
      <w:r w:rsidRPr="005D1F00">
        <w:rPr>
          <w:rFonts w:ascii="Calibri Light" w:hAnsi="Calibri Light"/>
        </w:rPr>
        <w:t>Problem 2b.</w:t>
      </w:r>
    </w:p>
    <w:p w14:paraId="4600A9F1" w14:textId="77777777" w:rsidR="0041456B" w:rsidRDefault="0041456B" w:rsidP="0041456B">
      <w:pPr>
        <w:ind w:left="-720" w:right="-720"/>
        <w:rPr>
          <w:rFonts w:ascii="Calibri Light" w:hAnsi="Calibri Light"/>
        </w:rPr>
      </w:pPr>
      <w:r>
        <w:rPr>
          <w:rFonts w:ascii="Calibri Light" w:hAnsi="Calibri Light"/>
        </w:rPr>
        <w:t xml:space="preserve">Write code that copies the </w:t>
      </w:r>
      <w:r>
        <w:rPr>
          <w:rFonts w:ascii="Calibri Light" w:hAnsi="Calibri Light"/>
          <w:i/>
        </w:rPr>
        <w:t>numbers</w:t>
      </w:r>
      <w:r>
        <w:rPr>
          <w:rFonts w:ascii="Calibri Light" w:hAnsi="Calibri Light"/>
        </w:rPr>
        <w:t xml:space="preserve"> array from index 0 – 3</w:t>
      </w:r>
      <w:ins w:id="4" w:author="Annie Vo" w:date="2018-08-24T09:04:00Z">
        <w:r>
          <w:rPr>
            <w:rFonts w:ascii="Calibri Light" w:hAnsi="Calibri Light"/>
          </w:rPr>
          <w:t xml:space="preserve"> to your</w:t>
        </w:r>
      </w:ins>
      <w:ins w:id="5" w:author="Annie Vo" w:date="2018-08-24T09:05:00Z">
        <w:r>
          <w:rPr>
            <w:rFonts w:ascii="Calibri Light" w:hAnsi="Calibri Light"/>
          </w:rPr>
          <w:t xml:space="preserve"> new array</w:t>
        </w:r>
      </w:ins>
      <w:r>
        <w:rPr>
          <w:rFonts w:ascii="Calibri Light" w:hAnsi="Calibri Light"/>
        </w:rPr>
        <w:t xml:space="preserve">. </w:t>
      </w:r>
    </w:p>
    <w:p w14:paraId="7FE03080" w14:textId="5D2B53A7" w:rsidR="005D1F00" w:rsidRDefault="005D1F00" w:rsidP="005D1F00">
      <w:pPr>
        <w:ind w:left="-720" w:right="-720"/>
        <w:rPr>
          <w:rFonts w:ascii="Calibri Light" w:hAnsi="Calibri Light"/>
        </w:rPr>
      </w:pPr>
    </w:p>
    <w:p w14:paraId="62351C7C" w14:textId="77777777" w:rsidR="0041456B" w:rsidRPr="005D1F00" w:rsidRDefault="0041456B" w:rsidP="005D1F00">
      <w:pPr>
        <w:ind w:left="-720" w:right="-720"/>
        <w:rPr>
          <w:rFonts w:ascii="Calibri Light" w:hAnsi="Calibri Light"/>
        </w:rPr>
      </w:pPr>
    </w:p>
    <w:p w14:paraId="56B19EB4" w14:textId="77777777" w:rsidR="005D1F00" w:rsidRPr="005D1F00" w:rsidRDefault="005D1F00" w:rsidP="005D1F00">
      <w:pPr>
        <w:ind w:left="-720" w:right="-720"/>
        <w:rPr>
          <w:rFonts w:ascii="Calibri Light" w:hAnsi="Calibri Light"/>
        </w:rPr>
      </w:pPr>
      <w:r w:rsidRPr="005D1F00">
        <w:rPr>
          <w:rFonts w:ascii="Calibri Light" w:hAnsi="Calibri Light"/>
        </w:rPr>
        <w:t>Problem 2c.</w:t>
      </w:r>
    </w:p>
    <w:p w14:paraId="77223122" w14:textId="77777777" w:rsidR="005D1F00" w:rsidRPr="005D1F00" w:rsidRDefault="005D1F00" w:rsidP="005D1F00">
      <w:pPr>
        <w:ind w:left="-720" w:right="-720"/>
        <w:rPr>
          <w:rFonts w:ascii="Calibri Light" w:hAnsi="Calibri Light"/>
        </w:rPr>
      </w:pPr>
      <w:r w:rsidRPr="005D1F00">
        <w:rPr>
          <w:rFonts w:ascii="Calibri Light" w:hAnsi="Calibri Light"/>
        </w:rPr>
        <w:t xml:space="preserve">Generate code that sets every element in </w:t>
      </w:r>
      <w:r w:rsidRPr="005D1F00">
        <w:rPr>
          <w:rFonts w:ascii="Calibri Light" w:hAnsi="Calibri Light"/>
          <w:i/>
        </w:rPr>
        <w:t>numbers</w:t>
      </w:r>
      <w:r w:rsidRPr="005D1F00">
        <w:rPr>
          <w:rFonts w:ascii="Calibri Light" w:hAnsi="Calibri Light"/>
        </w:rPr>
        <w:t xml:space="preserve"> to 42.</w:t>
      </w:r>
    </w:p>
    <w:p w14:paraId="75C3EC12" w14:textId="77777777" w:rsidR="005D1F00" w:rsidRDefault="005D1F00" w:rsidP="005D1F00">
      <w:pPr>
        <w:ind w:left="-720" w:right="-720"/>
        <w:rPr>
          <w:rFonts w:ascii="Calibri Light" w:hAnsi="Calibri Light"/>
          <w:sz w:val="28"/>
          <w:szCs w:val="28"/>
        </w:rPr>
      </w:pPr>
      <w:bookmarkStart w:id="6" w:name="_GoBack"/>
      <w:bookmarkEnd w:id="6"/>
    </w:p>
    <w:p w14:paraId="78445F27" w14:textId="77777777" w:rsidR="005D1F00" w:rsidRDefault="005D1F00" w:rsidP="005D1F00">
      <w:pPr>
        <w:ind w:left="-720" w:right="-720"/>
        <w:rPr>
          <w:rFonts w:ascii="Calibri Light" w:hAnsi="Calibri Light"/>
          <w:sz w:val="28"/>
          <w:szCs w:val="28"/>
        </w:rPr>
      </w:pPr>
    </w:p>
    <w:p w14:paraId="72035BAB" w14:textId="77777777" w:rsidR="005D1F00" w:rsidRPr="005D1F00" w:rsidRDefault="005D1F00" w:rsidP="005D1F00">
      <w:pPr>
        <w:ind w:left="-720" w:right="-720"/>
        <w:jc w:val="both"/>
        <w:rPr>
          <w:rFonts w:ascii="Calibri Light" w:hAnsi="Calibri Light"/>
          <w:color w:val="000000" w:themeColor="text1"/>
          <w:sz w:val="32"/>
          <w:szCs w:val="32"/>
        </w:rPr>
      </w:pPr>
      <w:r w:rsidRPr="005D1F00">
        <w:rPr>
          <w:rFonts w:ascii="Calibri Light" w:hAnsi="Calibri Light"/>
          <w:color w:val="000000" w:themeColor="text1"/>
          <w:sz w:val="32"/>
          <w:szCs w:val="32"/>
        </w:rPr>
        <w:t>Exercise 3</w:t>
      </w:r>
    </w:p>
    <w:p w14:paraId="05E09CBF" w14:textId="3FC177DF" w:rsidR="005D1F00" w:rsidRPr="005D1F00" w:rsidRDefault="005D1F00" w:rsidP="005D1F00">
      <w:pPr>
        <w:ind w:left="-720" w:right="-720"/>
        <w:jc w:val="both"/>
        <w:rPr>
          <w:rFonts w:ascii="Calibri Light" w:hAnsi="Calibri Light"/>
        </w:rPr>
      </w:pPr>
      <w:r w:rsidRPr="005D1F00">
        <w:rPr>
          <w:rFonts w:ascii="Calibri Light" w:hAnsi="Calibri Light"/>
        </w:rPr>
        <w:t xml:space="preserve">Write a method called </w:t>
      </w:r>
      <w:r w:rsidRPr="005D1F00">
        <w:rPr>
          <w:rFonts w:ascii="Calibri Light" w:hAnsi="Calibri Light"/>
          <w:i/>
        </w:rPr>
        <w:t>range</w:t>
      </w:r>
      <w:r w:rsidRPr="005D1F00">
        <w:rPr>
          <w:rFonts w:ascii="Calibri Light" w:hAnsi="Calibri Light"/>
        </w:rPr>
        <w:t xml:space="preserve"> that returns the range of values in an array of integers. The range is defined as 1 more than the difference between the maximum and minimum values in the array. For example, if an array called </w:t>
      </w:r>
      <w:r w:rsidRPr="005D1F00">
        <w:rPr>
          <w:rFonts w:ascii="Calibri Light" w:hAnsi="Calibri Light"/>
          <w:i/>
        </w:rPr>
        <w:t>list</w:t>
      </w:r>
      <w:r w:rsidRPr="005D1F00">
        <w:rPr>
          <w:rFonts w:ascii="Calibri Light" w:hAnsi="Calibri Light"/>
        </w:rPr>
        <w:t xml:space="preserve"> contains the values [36, 12, 25, 19. 46. 31. 22], the call of range(list) should return 35</w:t>
      </w:r>
      <w:r w:rsidR="00940F98">
        <w:rPr>
          <w:rFonts w:ascii="Calibri Light" w:hAnsi="Calibri Light"/>
        </w:rPr>
        <w:t xml:space="preserve"> based on the calculation </w:t>
      </w:r>
      <w:r w:rsidRPr="005D1F00">
        <w:rPr>
          <w:rFonts w:ascii="Calibri Light" w:hAnsi="Calibri Light"/>
        </w:rPr>
        <w:t>(46 – 12 + 1). You should assume that the array has at least one element.</w:t>
      </w:r>
    </w:p>
    <w:p w14:paraId="14E9F4FA" w14:textId="77777777" w:rsidR="005D1F00" w:rsidRDefault="005D1F00" w:rsidP="005D1F00">
      <w:pPr>
        <w:ind w:left="-720" w:right="-720"/>
        <w:jc w:val="both"/>
        <w:rPr>
          <w:rFonts w:ascii="Calibri Light" w:hAnsi="Calibri Light"/>
          <w:sz w:val="28"/>
          <w:szCs w:val="28"/>
        </w:rPr>
      </w:pPr>
    </w:p>
    <w:p w14:paraId="6E67C707" w14:textId="77777777" w:rsidR="005D1F00" w:rsidRDefault="005D1F00" w:rsidP="005D1F00">
      <w:pPr>
        <w:ind w:left="-720" w:right="-720"/>
        <w:jc w:val="both"/>
        <w:rPr>
          <w:rFonts w:ascii="Calibri Light" w:hAnsi="Calibri Light"/>
          <w:sz w:val="28"/>
          <w:szCs w:val="28"/>
        </w:rPr>
      </w:pPr>
    </w:p>
    <w:p w14:paraId="1E4B37D4" w14:textId="77777777" w:rsidR="005D1F00" w:rsidRPr="005D1F00" w:rsidRDefault="005D1F00" w:rsidP="005D1F00">
      <w:pPr>
        <w:ind w:left="-720" w:right="-720"/>
        <w:jc w:val="both"/>
        <w:rPr>
          <w:rFonts w:ascii="Calibri Light" w:hAnsi="Calibri Light"/>
          <w:color w:val="000000" w:themeColor="text1"/>
          <w:sz w:val="32"/>
          <w:szCs w:val="32"/>
        </w:rPr>
      </w:pPr>
      <w:r w:rsidRPr="005D1F00">
        <w:rPr>
          <w:rFonts w:ascii="Calibri Light" w:hAnsi="Calibri Light"/>
          <w:color w:val="000000" w:themeColor="text1"/>
          <w:sz w:val="32"/>
          <w:szCs w:val="32"/>
        </w:rPr>
        <w:t>Exercise 4</w:t>
      </w:r>
    </w:p>
    <w:p w14:paraId="46A9833A" w14:textId="77777777" w:rsidR="005D1F00" w:rsidRPr="005D1F00" w:rsidRDefault="005D1F00" w:rsidP="005D1F00">
      <w:pPr>
        <w:ind w:left="-720" w:right="-720"/>
        <w:jc w:val="both"/>
        <w:rPr>
          <w:rFonts w:ascii="Calibri Light" w:hAnsi="Calibri Light"/>
        </w:rPr>
      </w:pPr>
      <w:r w:rsidRPr="005D1F00">
        <w:rPr>
          <w:rFonts w:ascii="Calibri Light" w:hAnsi="Calibri Light"/>
        </w:rPr>
        <w:t xml:space="preserve">Write a method called </w:t>
      </w:r>
      <w:r w:rsidRPr="005D1F00">
        <w:rPr>
          <w:rFonts w:ascii="Calibri Light" w:hAnsi="Calibri Light"/>
          <w:i/>
        </w:rPr>
        <w:t>mode</w:t>
      </w:r>
      <w:r w:rsidRPr="005D1F00">
        <w:rPr>
          <w:rFonts w:ascii="Calibri Light" w:hAnsi="Calibri Light"/>
        </w:rPr>
        <w:t xml:space="preserve"> that returns the most frequently occurring element of an array of integers. Assume the array has at least one element and that every element in the array has a value between 0 and 100 (inclusive). Break ties by choosing the lower value.  For example, if the array passed contains the values [27, 15, 11, 15, and 27], your method should return 15.</w:t>
      </w:r>
    </w:p>
    <w:p w14:paraId="701C1F49" w14:textId="77777777" w:rsidR="005D1F00" w:rsidRPr="005D1F00" w:rsidRDefault="005D1F00" w:rsidP="005D1F00">
      <w:pPr>
        <w:ind w:left="-720" w:right="-720"/>
        <w:jc w:val="both"/>
        <w:rPr>
          <w:rFonts w:ascii="Calibri Light" w:hAnsi="Calibri Light"/>
        </w:rPr>
      </w:pPr>
    </w:p>
    <w:p w14:paraId="01E91DD9" w14:textId="77777777" w:rsidR="005D1F00" w:rsidRPr="005D1F00" w:rsidRDefault="005D1F00" w:rsidP="005D1F00">
      <w:pPr>
        <w:ind w:left="-720" w:right="-720"/>
        <w:jc w:val="both"/>
        <w:rPr>
          <w:rFonts w:ascii="Calibri Light" w:hAnsi="Calibri Light"/>
          <w:i/>
        </w:rPr>
      </w:pPr>
      <w:r w:rsidRPr="005D1F00">
        <w:rPr>
          <w:rFonts w:ascii="Calibri Light" w:hAnsi="Calibri Light"/>
          <w:i/>
        </w:rPr>
        <w:t>Hint: You may wish to look at the Tally program in your textbook (Chapter 7) to get an idea how to solve this problem.</w:t>
      </w:r>
    </w:p>
    <w:p w14:paraId="672AB7B7" w14:textId="77777777" w:rsidR="005D1F00" w:rsidRPr="005D1F00" w:rsidRDefault="005D1F00" w:rsidP="005D1F00">
      <w:pPr>
        <w:ind w:left="-720" w:right="-720"/>
        <w:jc w:val="both"/>
        <w:rPr>
          <w:rFonts w:ascii="Calibri Light" w:hAnsi="Calibri Light"/>
          <w:i/>
        </w:rPr>
      </w:pPr>
    </w:p>
    <w:p w14:paraId="6CD6D5ED" w14:textId="77777777" w:rsidR="006D3A2F" w:rsidRPr="005D1F00" w:rsidRDefault="005D1F00" w:rsidP="005D1F00">
      <w:pPr>
        <w:ind w:left="-720" w:right="-720"/>
        <w:jc w:val="both"/>
        <w:rPr>
          <w:rFonts w:ascii="Calibri Light" w:hAnsi="Calibri Light"/>
        </w:rPr>
      </w:pPr>
      <w:r w:rsidRPr="005D1F00">
        <w:rPr>
          <w:rFonts w:ascii="Calibri Light" w:hAnsi="Calibri Light"/>
        </w:rPr>
        <w:t>Extra Credit: Write a version of this method that does not rely on the values being between 0 and 100.</w:t>
      </w:r>
    </w:p>
    <w:sectPr w:rsidR="006D3A2F" w:rsidRPr="005D1F00" w:rsidSect="004F2EEB">
      <w:headerReference w:type="even" r:id="rId9"/>
      <w:headerReference w:type="default" r:id="rId10"/>
      <w:footerReference w:type="even" r:id="rId11"/>
      <w:footerReference w:type="default" r:id="rId12"/>
      <w:headerReference w:type="first" r:id="rId13"/>
      <w:footerReference w:type="first" r:id="rId14"/>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4E4C3" w14:textId="77777777" w:rsidR="00834D51" w:rsidRDefault="00834D51" w:rsidP="004F2EEB">
      <w:r>
        <w:separator/>
      </w:r>
    </w:p>
  </w:endnote>
  <w:endnote w:type="continuationSeparator" w:id="0">
    <w:p w14:paraId="34829E82" w14:textId="77777777" w:rsidR="00834D51" w:rsidRDefault="00834D51"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badi MT Condensed Light">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C5C5D" w14:textId="77777777" w:rsidR="00940F98" w:rsidRDefault="00940F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39157" w14:textId="77777777"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02FB9BD6" wp14:editId="099625D4">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F1CA2"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7F4A275F" w14:textId="77777777" w:rsidR="004F2EEB" w:rsidRPr="004F2EEB" w:rsidRDefault="004F2EEB" w:rsidP="004F2EEB">
                          <w:pPr>
                            <w:jc w:val="center"/>
                            <w:rPr>
                              <w:sz w:val="22"/>
                            </w:rPr>
                          </w:pPr>
                        </w:p>
                        <w:p w14:paraId="5AD57460"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B9BD6" id="Rectangle 17" o:spid="_x0000_s1026"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1A8F1CA2"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7F4A275F" w14:textId="77777777" w:rsidR="004F2EEB" w:rsidRPr="004F2EEB" w:rsidRDefault="004F2EEB" w:rsidP="004F2EEB">
                    <w:pPr>
                      <w:jc w:val="center"/>
                      <w:rPr>
                        <w:sz w:val="22"/>
                      </w:rPr>
                    </w:pPr>
                  </w:p>
                  <w:p w14:paraId="5AD57460" w14:textId="77777777"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6035FBA0" wp14:editId="12031025">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8B06" w14:textId="77777777" w:rsidR="00940F98" w:rsidRDefault="00940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29B9F" w14:textId="77777777" w:rsidR="00834D51" w:rsidRDefault="00834D51" w:rsidP="004F2EEB">
      <w:r>
        <w:separator/>
      </w:r>
    </w:p>
  </w:footnote>
  <w:footnote w:type="continuationSeparator" w:id="0">
    <w:p w14:paraId="5A6240EF" w14:textId="77777777" w:rsidR="00834D51" w:rsidRDefault="00834D51"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9D196" w14:textId="77777777" w:rsidR="00940F98" w:rsidRDefault="00940F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A463"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D4C14" w14:textId="77777777" w:rsidR="00940F98" w:rsidRDefault="00940F9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ie Vo">
    <w15:presenceInfo w15:providerId="AD" w15:userId="S::t-anvo@microsoft.com::22a3fc6e-aeef-40bd-80fa-129500a37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EEB"/>
    <w:rsid w:val="0041456B"/>
    <w:rsid w:val="004F2EEB"/>
    <w:rsid w:val="005D1F00"/>
    <w:rsid w:val="006D3A2F"/>
    <w:rsid w:val="00834D51"/>
    <w:rsid w:val="00940F98"/>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FD6C988"/>
  <w15:docId w15:val="{312EBF4D-CDE5-49C7-AEC0-57D1C3A0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F00"/>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595110">
      <w:bodyDiv w:val="1"/>
      <w:marLeft w:val="0"/>
      <w:marRight w:val="0"/>
      <w:marTop w:val="0"/>
      <w:marBottom w:val="0"/>
      <w:divBdr>
        <w:top w:val="none" w:sz="0" w:space="0" w:color="auto"/>
        <w:left w:val="none" w:sz="0" w:space="0" w:color="auto"/>
        <w:bottom w:val="none" w:sz="0" w:space="0" w:color="auto"/>
        <w:right w:val="none" w:sz="0" w:space="0" w:color="auto"/>
      </w:divBdr>
    </w:div>
    <w:div w:id="1780028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7E5D4D-EC2B-47B3-8EC8-2296DE278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2D13D3-8215-4A7C-84B7-DE28674348B8}">
  <ds:schemaRefs>
    <ds:schemaRef ds:uri="5edd459b-714d-42ed-b78f-512da7d1c14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70604D9-843A-4ACB-AD12-3DB3404EFA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Annie Vo</cp:lastModifiedBy>
  <cp:revision>2</cp:revision>
  <dcterms:created xsi:type="dcterms:W3CDTF">2018-08-30T17:33:00Z</dcterms:created>
  <dcterms:modified xsi:type="dcterms:W3CDTF">2018-08-30T17:33:00Z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patricka@microsoft.com</vt:lpwstr>
  </property>
  <property fmtid="{D5CDD505-2E9C-101B-9397-08002B2CF9AE}" pid="6" name="MSIP_Label_f42aa342-8706-4288-bd11-ebb85995028c_SetDate">
    <vt:lpwstr>2017-12-16T00:31:27.8880931Z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